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000000" w:themeColor="text1"/>
        </w:rPr>
        <w:id w:val="147032696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0618EC26" w14:textId="40EF8B31" w:rsidR="00D655FF" w:rsidRPr="00B806E5" w:rsidRDefault="00D655FF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</w:p>
        <w:p w14:paraId="40BBB55C" w14:textId="41916353" w:rsidR="00D655FF" w:rsidRPr="00B806E5" w:rsidRDefault="00D655FF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</w:p>
        <w:p w14:paraId="019C3887" w14:textId="77777777" w:rsidR="00D655FF" w:rsidRPr="00B806E5" w:rsidRDefault="00D655FF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6DDDA40258FF423DB2954EDDDDA912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5283404" w14:textId="62F3EF3E" w:rsidR="00D655FF" w:rsidRPr="00B806E5" w:rsidRDefault="00D655F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B806E5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Artefact Agreement</w:t>
              </w:r>
            </w:p>
          </w:sdtContent>
        </w:sdt>
        <w:p w14:paraId="70643F11" w14:textId="51E6AD79" w:rsidR="00D655FF" w:rsidRPr="00B806E5" w:rsidRDefault="00D655FF" w:rsidP="00D655FF">
          <w:pPr>
            <w:pStyle w:val="NoSpacing"/>
            <w:jc w:val="center"/>
            <w:rPr>
              <w:color w:val="000000" w:themeColor="text1"/>
            </w:rPr>
          </w:pPr>
          <w:r w:rsidRPr="00B806E5">
            <w:rPr>
              <w:color w:val="000000" w:themeColor="text1"/>
              <w:sz w:val="28"/>
              <w:szCs w:val="28"/>
            </w:rPr>
            <w:t xml:space="preserve">NURSERY ROAD STATE SPECIAL SCHOOL CAPSTONE </w:t>
          </w:r>
          <w:r w:rsidRPr="00B806E5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0A4509" wp14:editId="160728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1B9F01" w14:textId="5C6FEB91" w:rsidR="00D655FF" w:rsidRPr="00B806E5" w:rsidRDefault="00D655F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806E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Capstone phase 2</w:t>
                                    </w:r>
                                  </w:p>
                                </w:sdtContent>
                              </w:sdt>
                              <w:p w14:paraId="11AFEDC9" w14:textId="36FD1BAE" w:rsidR="00D655FF" w:rsidRPr="00B806E5" w:rsidRDefault="00A739D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55FF" w:rsidRPr="00B806E5">
                                      <w:rPr>
                                        <w:caps/>
                                        <w:color w:val="000000" w:themeColor="text1"/>
                                      </w:rPr>
                                      <w:t>Semester 2 2020</w:t>
                                    </w:r>
                                  </w:sdtContent>
                                </w:sdt>
                              </w:p>
                              <w:p w14:paraId="2541E235" w14:textId="1D807F0C" w:rsidR="00D655FF" w:rsidRPr="00B806E5" w:rsidRDefault="00A739D7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55FF" w:rsidRPr="00B806E5">
                                      <w:rPr>
                                        <w:color w:val="000000" w:themeColor="text1"/>
                                      </w:rPr>
                                      <w:t>The Nights Watch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0A45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1B9F01" w14:textId="5C6FEB91" w:rsidR="00D655FF" w:rsidRPr="00B806E5" w:rsidRDefault="00D655F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806E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Capstone phase 2</w:t>
                              </w:r>
                            </w:p>
                          </w:sdtContent>
                        </w:sdt>
                        <w:p w14:paraId="11AFEDC9" w14:textId="36FD1BAE" w:rsidR="00D655FF" w:rsidRPr="00B806E5" w:rsidRDefault="00A739D7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55FF" w:rsidRPr="00B806E5">
                                <w:rPr>
                                  <w:caps/>
                                  <w:color w:val="000000" w:themeColor="text1"/>
                                </w:rPr>
                                <w:t>Semester 2 2020</w:t>
                              </w:r>
                            </w:sdtContent>
                          </w:sdt>
                        </w:p>
                        <w:p w14:paraId="2541E235" w14:textId="1D807F0C" w:rsidR="00D655FF" w:rsidRPr="00B806E5" w:rsidRDefault="00A739D7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55FF" w:rsidRPr="00B806E5">
                                <w:rPr>
                                  <w:color w:val="000000" w:themeColor="text1"/>
                                </w:rPr>
                                <w:t>The Nights Watch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009F078" w14:textId="2C189DA8" w:rsidR="00D655FF" w:rsidRPr="00B806E5" w:rsidRDefault="00D655FF">
          <w:pPr>
            <w:rPr>
              <w:rFonts w:asciiTheme="majorHAnsi" w:eastAsiaTheme="majorEastAsia" w:hAnsiTheme="majorHAnsi" w:cstheme="majorBidi"/>
              <w:color w:val="000000" w:themeColor="text1"/>
              <w:spacing w:val="-10"/>
              <w:kern w:val="28"/>
              <w:sz w:val="56"/>
              <w:szCs w:val="56"/>
            </w:rPr>
          </w:pPr>
          <w:r w:rsidRPr="00B806E5">
            <w:rPr>
              <w:color w:val="000000" w:themeColor="text1"/>
            </w:rPr>
            <w:br w:type="page"/>
          </w:r>
        </w:p>
      </w:sdtContent>
    </w:sdt>
    <w:p w14:paraId="6EA20574" w14:textId="1999D7B9" w:rsidR="00F731CC" w:rsidRPr="00F87D41" w:rsidRDefault="004141FE" w:rsidP="004141FE">
      <w:pPr>
        <w:pStyle w:val="Title"/>
        <w:jc w:val="center"/>
      </w:pPr>
      <w:r w:rsidRPr="00F87D41">
        <w:lastRenderedPageBreak/>
        <w:t>Artefact Agreement</w:t>
      </w:r>
    </w:p>
    <w:p w14:paraId="46187513" w14:textId="4DA3E5C0" w:rsidR="004141FE" w:rsidRPr="00F87D41" w:rsidRDefault="00194429" w:rsidP="004141FE">
      <w:pPr>
        <w:rPr>
          <w:i/>
          <w:iCs/>
        </w:rPr>
      </w:pPr>
      <w:r w:rsidRPr="00F87D41">
        <w:rPr>
          <w:i/>
          <w:iCs/>
        </w:rPr>
        <w:t>Client: Clare Stevens</w:t>
      </w:r>
      <w:r w:rsidRPr="00F87D41">
        <w:rPr>
          <w:i/>
          <w:iCs/>
        </w:rPr>
        <w:br/>
        <w:t>Team: The Nights Watch</w:t>
      </w:r>
    </w:p>
    <w:p w14:paraId="75B46A87" w14:textId="780D4CAF" w:rsidR="00B10C30" w:rsidRPr="00F87D41" w:rsidRDefault="004141FE" w:rsidP="00783184">
      <w:r w:rsidRPr="00F87D41">
        <w:t xml:space="preserve">The purpose of this document is to </w:t>
      </w:r>
      <w:r w:rsidR="000B36A1">
        <w:t>define</w:t>
      </w:r>
      <w:r w:rsidRPr="00F87D41">
        <w:t xml:space="preserve"> a formal agreement between</w:t>
      </w:r>
      <w:r w:rsidR="00194429" w:rsidRPr="00F87D41">
        <w:t xml:space="preserve"> the team and client </w:t>
      </w:r>
      <w:r w:rsidRPr="00F87D41">
        <w:t xml:space="preserve">– providing an outline of the </w:t>
      </w:r>
      <w:r w:rsidR="00B10C30" w:rsidRPr="00F87D41">
        <w:t xml:space="preserve">expectations for the </w:t>
      </w:r>
      <w:r w:rsidRPr="00F87D41">
        <w:t xml:space="preserve">final deliverable </w:t>
      </w:r>
      <w:r w:rsidR="00B10C30" w:rsidRPr="00F87D41">
        <w:t>of the</w:t>
      </w:r>
      <w:r w:rsidRPr="00F87D41">
        <w:t xml:space="preserve"> 2020 capstone project</w:t>
      </w:r>
      <w:r w:rsidR="00194429" w:rsidRPr="00F87D41">
        <w:t xml:space="preserve"> to ensure both parties expectations are aligned. </w:t>
      </w:r>
      <w:r w:rsidR="00B10C30" w:rsidRPr="00F87D41">
        <w:t>The listed functionalities are representative of user requirements identified in phase 1 of the project in cooperation with NRSSS.</w:t>
      </w:r>
      <w:r w:rsidR="00194429" w:rsidRPr="00F87D41">
        <w:t xml:space="preserve"> Further functionality determined in phase 2 of the project through user testing is also included in this agreement, subject to prior discussion between the team and client.</w:t>
      </w:r>
    </w:p>
    <w:p w14:paraId="671F0F45" w14:textId="64549160" w:rsidR="00E76249" w:rsidRPr="00F87D41" w:rsidRDefault="00E76249" w:rsidP="004141FE">
      <w:r w:rsidRPr="00F87D41">
        <w:t xml:space="preserve">Listed below are the key functionalities that </w:t>
      </w:r>
      <w:r w:rsidR="00D31F4A" w:rsidRPr="00F87D41">
        <w:rPr>
          <w:b/>
          <w:bCs/>
        </w:rPr>
        <w:t>MUST</w:t>
      </w:r>
      <w:r w:rsidRPr="00F87D41">
        <w:t xml:space="preserve"> be delivered</w:t>
      </w:r>
    </w:p>
    <w:p w14:paraId="7B9809ED" w14:textId="68C739EE" w:rsidR="00E76249" w:rsidRPr="00F87D41" w:rsidRDefault="00E76249" w:rsidP="00E76249">
      <w:pPr>
        <w:pStyle w:val="ListParagraph"/>
        <w:numPr>
          <w:ilvl w:val="0"/>
          <w:numId w:val="1"/>
        </w:numPr>
      </w:pPr>
      <w:r w:rsidRPr="00F87D41">
        <w:t>Word bank feature for each page</w:t>
      </w:r>
    </w:p>
    <w:p w14:paraId="3E940FC6" w14:textId="3E92480E" w:rsidR="00194429" w:rsidRPr="00F87D41" w:rsidRDefault="00E76249" w:rsidP="00194429">
      <w:pPr>
        <w:pStyle w:val="ListParagraph"/>
        <w:numPr>
          <w:ilvl w:val="0"/>
          <w:numId w:val="1"/>
        </w:numPr>
      </w:pPr>
      <w:r w:rsidRPr="00F87D41">
        <w:t xml:space="preserve">Appropriate </w:t>
      </w:r>
      <w:r w:rsidR="00F830B2" w:rsidRPr="00F87D41">
        <w:t xml:space="preserve">text and background colours for students with different visual </w:t>
      </w:r>
      <w:r w:rsidR="00F87D41">
        <w:t>skills</w:t>
      </w:r>
    </w:p>
    <w:p w14:paraId="06003137" w14:textId="3127CAE1" w:rsidR="00F830B2" w:rsidRPr="00F87D41" w:rsidRDefault="00F830B2" w:rsidP="00E76249">
      <w:pPr>
        <w:pStyle w:val="ListParagraph"/>
        <w:numPr>
          <w:ilvl w:val="0"/>
          <w:numId w:val="1"/>
        </w:numPr>
      </w:pPr>
      <w:r w:rsidRPr="00F87D41">
        <w:t>Unique physical and audio feedback for each possible option</w:t>
      </w:r>
    </w:p>
    <w:p w14:paraId="5E9EE0B2" w14:textId="132CEAF9" w:rsidR="00F830B2" w:rsidRPr="00F87D41" w:rsidRDefault="00F830B2" w:rsidP="00E76249">
      <w:pPr>
        <w:pStyle w:val="ListParagraph"/>
        <w:numPr>
          <w:ilvl w:val="0"/>
          <w:numId w:val="1"/>
        </w:numPr>
      </w:pPr>
      <w:r w:rsidRPr="00F87D41">
        <w:t>Story readback functionality upon completion</w:t>
      </w:r>
    </w:p>
    <w:p w14:paraId="01D2679C" w14:textId="0E15012F" w:rsidR="00F830B2" w:rsidRPr="00F87D41" w:rsidRDefault="00F830B2" w:rsidP="00F830B2">
      <w:pPr>
        <w:pStyle w:val="ListParagraph"/>
        <w:numPr>
          <w:ilvl w:val="0"/>
          <w:numId w:val="1"/>
        </w:numPr>
      </w:pPr>
      <w:r w:rsidRPr="00F87D41">
        <w:t xml:space="preserve">Expand the option menu to allow scanning speed, story and text sizes to </w:t>
      </w:r>
      <w:r w:rsidR="00194429" w:rsidRPr="00F87D41">
        <w:t>b</w:t>
      </w:r>
      <w:r w:rsidRPr="00F87D41">
        <w:t xml:space="preserve">e </w:t>
      </w:r>
      <w:r w:rsidR="00194429" w:rsidRPr="00F87D41">
        <w:t>adjusted</w:t>
      </w:r>
    </w:p>
    <w:p w14:paraId="23DD3274" w14:textId="08536529" w:rsidR="00F830B2" w:rsidRPr="00F87D41" w:rsidRDefault="00F830B2" w:rsidP="00F830B2">
      <w:pPr>
        <w:pStyle w:val="ListParagraph"/>
        <w:numPr>
          <w:ilvl w:val="0"/>
          <w:numId w:val="1"/>
        </w:numPr>
      </w:pPr>
      <w:r w:rsidRPr="00F87D41">
        <w:t xml:space="preserve">User manual outlining </w:t>
      </w:r>
      <w:r w:rsidR="00866C82">
        <w:t>setup</w:t>
      </w:r>
      <w:r w:rsidRPr="00F87D41">
        <w:t xml:space="preserve"> of game, detailed descriptions of options menu and basic trouble shooting</w:t>
      </w:r>
    </w:p>
    <w:p w14:paraId="659361C1" w14:textId="7E415236" w:rsidR="00D31F4A" w:rsidRPr="00F87D41" w:rsidRDefault="00F830B2" w:rsidP="00D31F4A">
      <w:pPr>
        <w:pStyle w:val="ListParagraph"/>
        <w:numPr>
          <w:ilvl w:val="0"/>
          <w:numId w:val="1"/>
        </w:numPr>
      </w:pPr>
      <w:r w:rsidRPr="00F87D41">
        <w:t>Redesign of all electrical components/circuits to</w:t>
      </w:r>
      <w:r w:rsidR="00D31F4A" w:rsidRPr="00F87D41">
        <w:t xml:space="preserve"> prevent electrical issues</w:t>
      </w:r>
      <w:r w:rsidR="00194429" w:rsidRPr="00F87D41">
        <w:t xml:space="preserve"> interfering with operation of project</w:t>
      </w:r>
    </w:p>
    <w:p w14:paraId="2AFBED83" w14:textId="43C9E1CE" w:rsidR="00194429" w:rsidRPr="00F87D41" w:rsidRDefault="00194429" w:rsidP="00D31F4A">
      <w:pPr>
        <w:pStyle w:val="ListParagraph"/>
        <w:numPr>
          <w:ilvl w:val="0"/>
          <w:numId w:val="1"/>
        </w:numPr>
      </w:pPr>
      <w:r w:rsidRPr="00F87D41">
        <w:t>Fully assembled and tested board, with all required cables and accessories required for full operation of the game.</w:t>
      </w:r>
    </w:p>
    <w:p w14:paraId="32E86604" w14:textId="0FCF465A" w:rsidR="00F87D41" w:rsidRPr="00F87D41" w:rsidRDefault="00F87D41" w:rsidP="00F87D41">
      <w:pPr>
        <w:pStyle w:val="ListParagraph"/>
        <w:numPr>
          <w:ilvl w:val="0"/>
          <w:numId w:val="1"/>
        </w:numPr>
      </w:pPr>
      <w:r w:rsidRPr="00F87D41">
        <w:t>Full copy of the code base</w:t>
      </w:r>
      <w:r w:rsidR="00D655FF">
        <w:t>/associated documents</w:t>
      </w:r>
      <w:r w:rsidRPr="00F87D41">
        <w:t xml:space="preserve"> to allow for further development by other teams</w:t>
      </w:r>
    </w:p>
    <w:p w14:paraId="775E1E92" w14:textId="77777777" w:rsidR="00B10C30" w:rsidRPr="00F87D41" w:rsidRDefault="00B10C30" w:rsidP="00B10C30">
      <w:pPr>
        <w:pStyle w:val="ListParagraph"/>
      </w:pPr>
    </w:p>
    <w:p w14:paraId="51938873" w14:textId="2D885876" w:rsidR="00D31F4A" w:rsidRPr="00F87D41" w:rsidRDefault="00D31F4A" w:rsidP="00D31F4A">
      <w:r w:rsidRPr="00F87D41">
        <w:t xml:space="preserve">Listed below are the functionalities that </w:t>
      </w:r>
      <w:r w:rsidRPr="00F87D41">
        <w:rPr>
          <w:b/>
          <w:bCs/>
        </w:rPr>
        <w:t>SHOULD</w:t>
      </w:r>
      <w:r w:rsidRPr="00F87D41">
        <w:t xml:space="preserve"> be delivered</w:t>
      </w:r>
    </w:p>
    <w:p w14:paraId="0C7DE8D5" w14:textId="39950159" w:rsidR="00D31F4A" w:rsidRPr="00F87D41" w:rsidRDefault="00D31F4A" w:rsidP="00D31F4A">
      <w:pPr>
        <w:pStyle w:val="ListParagraph"/>
        <w:numPr>
          <w:ilvl w:val="0"/>
          <w:numId w:val="1"/>
        </w:numPr>
      </w:pPr>
      <w:r w:rsidRPr="00F87D41">
        <w:t>An intermediary page between all pages prompting student to turn page</w:t>
      </w:r>
    </w:p>
    <w:p w14:paraId="6AB4EA7F" w14:textId="28F8220D" w:rsidR="00D31F4A" w:rsidRPr="00F87D41" w:rsidRDefault="00D31F4A" w:rsidP="00D31F4A">
      <w:pPr>
        <w:pStyle w:val="ListParagraph"/>
        <w:numPr>
          <w:ilvl w:val="0"/>
          <w:numId w:val="1"/>
        </w:numPr>
      </w:pPr>
      <w:r w:rsidRPr="00F87D41">
        <w:t>Customisable story</w:t>
      </w:r>
    </w:p>
    <w:p w14:paraId="5F518946" w14:textId="3AFE765B" w:rsidR="00D31F4A" w:rsidRPr="00F87D41" w:rsidRDefault="00D31F4A" w:rsidP="00D31F4A">
      <w:pPr>
        <w:pStyle w:val="ListParagraph"/>
        <w:numPr>
          <w:ilvl w:val="0"/>
          <w:numId w:val="1"/>
        </w:numPr>
      </w:pPr>
      <w:r w:rsidRPr="00F87D41">
        <w:t xml:space="preserve">Custom output for use with </w:t>
      </w:r>
      <w:proofErr w:type="spellStart"/>
      <w:r w:rsidRPr="00F87D41">
        <w:t>PowerLink</w:t>
      </w:r>
      <w:proofErr w:type="spellEnd"/>
      <w:r w:rsidRPr="00F87D41">
        <w:t xml:space="preserve"> Box 4</w:t>
      </w:r>
    </w:p>
    <w:p w14:paraId="365B8712" w14:textId="3A6903F9" w:rsidR="00B10C30" w:rsidRPr="00F87D41" w:rsidRDefault="00D31F4A" w:rsidP="00D655FF">
      <w:pPr>
        <w:pStyle w:val="ListParagraph"/>
        <w:numPr>
          <w:ilvl w:val="0"/>
          <w:numId w:val="1"/>
        </w:numPr>
      </w:pPr>
      <w:r w:rsidRPr="00F87D41">
        <w:t>Wheelchair mount allowing for board to be attached to students’ wheelchairs</w:t>
      </w:r>
    </w:p>
    <w:p w14:paraId="50BD9479" w14:textId="29DBBB7A" w:rsidR="00D31F4A" w:rsidRPr="00F87D41" w:rsidRDefault="00D31F4A" w:rsidP="00D31F4A">
      <w:r w:rsidRPr="00F87D41">
        <w:t xml:space="preserve">Listed below are the functionalities that </w:t>
      </w:r>
      <w:r w:rsidRPr="00F87D41">
        <w:rPr>
          <w:b/>
          <w:bCs/>
        </w:rPr>
        <w:t>COULD</w:t>
      </w:r>
      <w:r w:rsidRPr="00F87D41">
        <w:t xml:space="preserve"> be delivered</w:t>
      </w:r>
    </w:p>
    <w:p w14:paraId="78CBF62C" w14:textId="77777777" w:rsidR="00F87D41" w:rsidRPr="00F87D41" w:rsidRDefault="00D31F4A" w:rsidP="001A1B6C">
      <w:pPr>
        <w:pStyle w:val="ListParagraph"/>
        <w:numPr>
          <w:ilvl w:val="0"/>
          <w:numId w:val="1"/>
        </w:numPr>
      </w:pPr>
      <w:r w:rsidRPr="00F87D41">
        <w:t>Modular connections using standardised 3.5mm plugs for all components</w:t>
      </w:r>
    </w:p>
    <w:p w14:paraId="5B9C5EC2" w14:textId="51429AA6" w:rsidR="00D655FF" w:rsidRDefault="00866C82" w:rsidP="00F87D41">
      <w:pPr>
        <w:pStyle w:val="ListParagraph"/>
        <w:numPr>
          <w:ilvl w:val="0"/>
          <w:numId w:val="1"/>
        </w:numPr>
      </w:pPr>
      <w:r>
        <w:t>Component list allowing project to be duplicated</w:t>
      </w:r>
    </w:p>
    <w:p w14:paraId="62C88A37" w14:textId="74E8F7AE" w:rsidR="001A1B6C" w:rsidRPr="00F87D41" w:rsidRDefault="00D655FF" w:rsidP="00D655FF">
      <w:pPr>
        <w:pStyle w:val="ListParagraph"/>
        <w:numPr>
          <w:ilvl w:val="0"/>
          <w:numId w:val="1"/>
        </w:numPr>
      </w:pPr>
      <w:r w:rsidRPr="00F87D41">
        <w:t>Recommendations for future project developments</w:t>
      </w:r>
    </w:p>
    <w:p w14:paraId="50982047" w14:textId="25007CF6" w:rsidR="00194429" w:rsidRPr="00F87D41" w:rsidRDefault="00194429" w:rsidP="00194429">
      <w:r w:rsidRPr="00F87D41">
        <w:t xml:space="preserve">Listed below are the functionalities that </w:t>
      </w:r>
      <w:r w:rsidRPr="00F87D41">
        <w:rPr>
          <w:b/>
          <w:bCs/>
        </w:rPr>
        <w:t>WON’T</w:t>
      </w:r>
      <w:r w:rsidRPr="00F87D41">
        <w:t xml:space="preserve"> be delivered</w:t>
      </w:r>
    </w:p>
    <w:p w14:paraId="1EC6B8DE" w14:textId="6ABBB9B3" w:rsidR="00194429" w:rsidRPr="00F87D41" w:rsidRDefault="001805FF" w:rsidP="00194429">
      <w:pPr>
        <w:pStyle w:val="ListParagraph"/>
        <w:numPr>
          <w:ilvl w:val="0"/>
          <w:numId w:val="1"/>
        </w:numPr>
      </w:pPr>
      <w:r w:rsidRPr="00F87D41">
        <w:t>Characterisation</w:t>
      </w:r>
    </w:p>
    <w:p w14:paraId="3ECFE949" w14:textId="5C2C238A" w:rsidR="001805FF" w:rsidRPr="00F87D41" w:rsidRDefault="001805FF" w:rsidP="00194429">
      <w:pPr>
        <w:pStyle w:val="ListParagraph"/>
        <w:numPr>
          <w:ilvl w:val="0"/>
          <w:numId w:val="1"/>
        </w:numPr>
        <w:rPr>
          <w:ins w:id="0" w:author="Joshua Want" w:date="2020-08-24T15:48:00Z"/>
        </w:rPr>
      </w:pPr>
      <w:r w:rsidRPr="00F87D41">
        <w:t>Data analytics</w:t>
      </w:r>
    </w:p>
    <w:p w14:paraId="245C553A" w14:textId="1F1EDC32" w:rsidR="001805FF" w:rsidRPr="00F87D41" w:rsidRDefault="001805FF" w:rsidP="00194429">
      <w:pPr>
        <w:pStyle w:val="ListParagraph"/>
        <w:numPr>
          <w:ilvl w:val="0"/>
          <w:numId w:val="1"/>
        </w:numPr>
        <w:rPr>
          <w:ins w:id="1" w:author="Joshua Want" w:date="2020-08-24T15:48:00Z"/>
        </w:rPr>
      </w:pPr>
      <w:ins w:id="2" w:author="Joshua Want" w:date="2020-08-24T15:48:00Z">
        <w:r w:rsidRPr="00F87D41">
          <w:t>Error handling</w:t>
        </w:r>
      </w:ins>
    </w:p>
    <w:p w14:paraId="7DF22F9E" w14:textId="6E212A05" w:rsidR="001805FF" w:rsidRPr="00F87D41" w:rsidRDefault="001805FF" w:rsidP="00194429">
      <w:pPr>
        <w:pStyle w:val="ListParagraph"/>
        <w:numPr>
          <w:ilvl w:val="0"/>
          <w:numId w:val="1"/>
        </w:numPr>
      </w:pPr>
      <w:ins w:id="3" w:author="Joshua Want" w:date="2020-08-24T15:48:00Z">
        <w:r w:rsidRPr="00F87D41">
          <w:t xml:space="preserve">Story </w:t>
        </w:r>
      </w:ins>
      <w:r w:rsidR="001A1B6C" w:rsidRPr="00F87D41">
        <w:t>Saving</w:t>
      </w:r>
    </w:p>
    <w:p w14:paraId="48278FD0" w14:textId="77777777" w:rsidR="00783184" w:rsidRDefault="001A1B6C" w:rsidP="00D31F4A">
      <w:pPr>
        <w:pStyle w:val="ListParagraph"/>
        <w:numPr>
          <w:ilvl w:val="0"/>
          <w:numId w:val="1"/>
        </w:numPr>
      </w:pPr>
      <w:r w:rsidRPr="00F87D41">
        <w:t>Program for creating, editing, importing new stories to device</w:t>
      </w:r>
    </w:p>
    <w:p w14:paraId="53519645" w14:textId="5869F9A3" w:rsidR="00783184" w:rsidRDefault="00783184" w:rsidP="00783184">
      <w:r>
        <w:t>Handover will contain the following</w:t>
      </w:r>
    </w:p>
    <w:p w14:paraId="7BFEBC17" w14:textId="77777777" w:rsidR="00783184" w:rsidRDefault="00783184" w:rsidP="00783184">
      <w:pPr>
        <w:pStyle w:val="ListParagraph"/>
        <w:numPr>
          <w:ilvl w:val="0"/>
          <w:numId w:val="2"/>
        </w:numPr>
      </w:pPr>
      <w:r>
        <w:t>The board and all components required for its function</w:t>
      </w:r>
    </w:p>
    <w:p w14:paraId="7682B530" w14:textId="7AEECB80" w:rsidR="00783184" w:rsidRDefault="00783184" w:rsidP="00783184">
      <w:pPr>
        <w:pStyle w:val="ListParagraph"/>
        <w:numPr>
          <w:ilvl w:val="0"/>
          <w:numId w:val="2"/>
        </w:numPr>
      </w:pPr>
      <w:r>
        <w:t>USB containing all documentation</w:t>
      </w:r>
      <w:r w:rsidR="000B36A1">
        <w:t xml:space="preserve"> listed above</w:t>
      </w:r>
      <w:r>
        <w:t xml:space="preserve"> and code (attached inside the board)</w:t>
      </w:r>
    </w:p>
    <w:p w14:paraId="0F6DF5F1" w14:textId="77777777" w:rsidR="00783184" w:rsidRDefault="00783184" w:rsidP="00783184">
      <w:pPr>
        <w:pStyle w:val="ListParagraph"/>
        <w:numPr>
          <w:ilvl w:val="0"/>
          <w:numId w:val="2"/>
        </w:numPr>
      </w:pPr>
      <w:r>
        <w:t>A printed user manual</w:t>
      </w:r>
    </w:p>
    <w:p w14:paraId="45FA9D15" w14:textId="77777777" w:rsidR="000B36A1" w:rsidRDefault="00783184" w:rsidP="000B36A1">
      <w:pPr>
        <w:pStyle w:val="ListParagraph"/>
        <w:numPr>
          <w:ilvl w:val="0"/>
          <w:numId w:val="2"/>
        </w:numPr>
      </w:pPr>
      <w:r>
        <w:t>Digital copies of all documentation</w:t>
      </w:r>
      <w:r w:rsidR="000B36A1">
        <w:t xml:space="preserve"> listed above</w:t>
      </w:r>
      <w:r>
        <w:t xml:space="preserve"> in an email</w:t>
      </w:r>
    </w:p>
    <w:p w14:paraId="11BDAD02" w14:textId="7F499C35" w:rsidR="000B36A1" w:rsidRPr="000B36A1" w:rsidRDefault="00783184" w:rsidP="000B36A1">
      <w:pPr>
        <w:pStyle w:val="ListParagraph"/>
        <w:numPr>
          <w:ilvl w:val="0"/>
          <w:numId w:val="2"/>
        </w:numPr>
      </w:pPr>
      <w:r>
        <w:t xml:space="preserve">Link to the public GitHub </w:t>
      </w:r>
      <w:r w:rsidR="000B36A1">
        <w:t xml:space="preserve">code </w:t>
      </w:r>
      <w:r>
        <w:t>repository in an email</w:t>
      </w:r>
      <w:r w:rsidR="00D655FF">
        <w:br/>
      </w:r>
      <w:r w:rsidR="00D655FF">
        <w:br/>
      </w:r>
    </w:p>
    <w:p w14:paraId="6B4CBFAE" w14:textId="77777777" w:rsidR="000B36A1" w:rsidRPr="000B36A1" w:rsidRDefault="000B36A1" w:rsidP="000B36A1">
      <w:pPr>
        <w:ind w:left="360"/>
      </w:pPr>
    </w:p>
    <w:p w14:paraId="0E93F9A8" w14:textId="77777777" w:rsidR="000B36A1" w:rsidRDefault="000B36A1" w:rsidP="000B36A1">
      <w:pPr>
        <w:pStyle w:val="ListParagraph"/>
        <w:rPr>
          <w:b/>
          <w:bCs/>
        </w:rPr>
      </w:pPr>
    </w:p>
    <w:p w14:paraId="0FCA0688" w14:textId="77777777" w:rsidR="000B36A1" w:rsidRDefault="000B36A1" w:rsidP="000B36A1">
      <w:pPr>
        <w:pStyle w:val="ListParagraph"/>
        <w:rPr>
          <w:b/>
          <w:bCs/>
        </w:rPr>
      </w:pPr>
    </w:p>
    <w:p w14:paraId="39871A9E" w14:textId="19A5421C" w:rsidR="00B10C30" w:rsidRPr="00783184" w:rsidRDefault="00D655FF" w:rsidP="000B36A1">
      <w:pPr>
        <w:pStyle w:val="ListParagraph"/>
      </w:pPr>
      <w:r w:rsidRPr="00783184">
        <w:rPr>
          <w:b/>
          <w:bCs/>
        </w:rPr>
        <w:t xml:space="preserve">Client Name: </w:t>
      </w:r>
      <w:r w:rsidRPr="00783184">
        <w:rPr>
          <w:b/>
          <w:bCs/>
        </w:rPr>
        <w:tab/>
      </w:r>
      <w:r w:rsidRPr="00783184">
        <w:rPr>
          <w:b/>
          <w:bCs/>
        </w:rPr>
        <w:tab/>
        <w:t>____________</w:t>
      </w:r>
      <w:r w:rsidR="00914068" w:rsidRPr="00783184">
        <w:rPr>
          <w:b/>
          <w:bCs/>
        </w:rPr>
        <w:t>______</w:t>
      </w:r>
      <w:r w:rsidRPr="00783184">
        <w:rPr>
          <w:b/>
          <w:bCs/>
        </w:rPr>
        <w:br/>
      </w:r>
      <w:r w:rsidRPr="00783184">
        <w:rPr>
          <w:b/>
          <w:bCs/>
        </w:rPr>
        <w:br/>
        <w:t>Client Signature:</w:t>
      </w:r>
      <w:r w:rsidRPr="00783184">
        <w:rPr>
          <w:b/>
          <w:bCs/>
        </w:rPr>
        <w:tab/>
        <w:t>____________</w:t>
      </w:r>
      <w:r w:rsidR="00914068" w:rsidRPr="00783184">
        <w:rPr>
          <w:b/>
          <w:bCs/>
        </w:rPr>
        <w:t>______</w:t>
      </w:r>
      <w:r w:rsidRPr="00783184">
        <w:rPr>
          <w:b/>
          <w:bCs/>
        </w:rPr>
        <w:br/>
      </w:r>
      <w:r w:rsidRPr="00783184">
        <w:rPr>
          <w:b/>
          <w:bCs/>
        </w:rPr>
        <w:br/>
      </w:r>
      <w:r w:rsidR="00783184">
        <w:rPr>
          <w:b/>
          <w:bCs/>
        </w:rPr>
        <w:t xml:space="preserve">Signature </w:t>
      </w:r>
      <w:r w:rsidRPr="00783184">
        <w:rPr>
          <w:b/>
          <w:bCs/>
        </w:rPr>
        <w:t>Date:</w:t>
      </w:r>
      <w:r w:rsidRPr="00783184">
        <w:rPr>
          <w:b/>
          <w:bCs/>
        </w:rPr>
        <w:tab/>
      </w:r>
      <w:r w:rsidR="00783184">
        <w:rPr>
          <w:b/>
          <w:bCs/>
        </w:rPr>
        <w:tab/>
      </w:r>
      <w:r w:rsidRPr="00783184">
        <w:rPr>
          <w:b/>
          <w:bCs/>
        </w:rPr>
        <w:t>____________</w:t>
      </w:r>
      <w:r w:rsidR="00914068" w:rsidRPr="00783184">
        <w:rPr>
          <w:b/>
          <w:bCs/>
        </w:rPr>
        <w:t>______</w:t>
      </w:r>
    </w:p>
    <w:p w14:paraId="11E77E10" w14:textId="77777777" w:rsidR="00783184" w:rsidRDefault="00783184" w:rsidP="00783184">
      <w:pPr>
        <w:pStyle w:val="ListParagraph"/>
        <w:rPr>
          <w:b/>
          <w:bCs/>
        </w:rPr>
      </w:pPr>
    </w:p>
    <w:p w14:paraId="01254974" w14:textId="23991C8E" w:rsidR="00783184" w:rsidRPr="00783184" w:rsidRDefault="00783184" w:rsidP="00783184">
      <w:pPr>
        <w:pStyle w:val="ListParagraph"/>
      </w:pPr>
      <w:r>
        <w:rPr>
          <w:b/>
          <w:bCs/>
        </w:rPr>
        <w:t xml:space="preserve">Handover </w:t>
      </w:r>
      <w:r w:rsidRPr="00783184">
        <w:rPr>
          <w:b/>
          <w:bCs/>
        </w:rPr>
        <w:t>Date:</w:t>
      </w:r>
      <w:r w:rsidRPr="00783184">
        <w:rPr>
          <w:b/>
          <w:bCs/>
        </w:rPr>
        <w:tab/>
      </w:r>
      <w:r>
        <w:rPr>
          <w:b/>
          <w:bCs/>
        </w:rPr>
        <w:tab/>
      </w:r>
      <w:r w:rsidRPr="00783184">
        <w:rPr>
          <w:b/>
          <w:bCs/>
        </w:rPr>
        <w:t>__________________</w:t>
      </w:r>
    </w:p>
    <w:p w14:paraId="09FDE5E8" w14:textId="77777777" w:rsidR="00783184" w:rsidRPr="00D655FF" w:rsidRDefault="00783184" w:rsidP="00783184"/>
    <w:sectPr w:rsidR="00783184" w:rsidRPr="00D655FF" w:rsidSect="00D655FF">
      <w:head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00115" w14:textId="77777777" w:rsidR="00A739D7" w:rsidRDefault="00A739D7" w:rsidP="004141FE">
      <w:pPr>
        <w:spacing w:after="0" w:line="240" w:lineRule="auto"/>
      </w:pPr>
      <w:r>
        <w:separator/>
      </w:r>
    </w:p>
  </w:endnote>
  <w:endnote w:type="continuationSeparator" w:id="0">
    <w:p w14:paraId="2670CA65" w14:textId="77777777" w:rsidR="00A739D7" w:rsidRDefault="00A739D7" w:rsidP="0041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C1855" w14:textId="77777777" w:rsidR="00A739D7" w:rsidRDefault="00A739D7" w:rsidP="004141FE">
      <w:pPr>
        <w:spacing w:after="0" w:line="240" w:lineRule="auto"/>
      </w:pPr>
      <w:r>
        <w:separator/>
      </w:r>
    </w:p>
  </w:footnote>
  <w:footnote w:type="continuationSeparator" w:id="0">
    <w:p w14:paraId="7AABFBC0" w14:textId="77777777" w:rsidR="00A739D7" w:rsidRDefault="00A739D7" w:rsidP="0041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954DE" w14:textId="464CBBC8" w:rsidR="00F87D41" w:rsidRDefault="00F87D41">
    <w:pPr>
      <w:pStyle w:val="Header"/>
    </w:pPr>
    <w:r>
      <w:t>Capstone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1E3939"/>
    <w:multiLevelType w:val="hybridMultilevel"/>
    <w:tmpl w:val="960A8FC0"/>
    <w:lvl w:ilvl="0" w:tplc="21483E04">
      <w:start w:val="2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6832"/>
    <w:multiLevelType w:val="hybridMultilevel"/>
    <w:tmpl w:val="895E3C88"/>
    <w:lvl w:ilvl="0" w:tplc="BF86E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hua Want">
    <w15:presenceInfo w15:providerId="None" w15:userId="Joshua Wa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FE"/>
    <w:rsid w:val="000A0A1E"/>
    <w:rsid w:val="000B36A1"/>
    <w:rsid w:val="001805FF"/>
    <w:rsid w:val="00194429"/>
    <w:rsid w:val="001A1B6C"/>
    <w:rsid w:val="004141FE"/>
    <w:rsid w:val="005001C9"/>
    <w:rsid w:val="005C60F6"/>
    <w:rsid w:val="00783184"/>
    <w:rsid w:val="00866C82"/>
    <w:rsid w:val="00914068"/>
    <w:rsid w:val="00955CBA"/>
    <w:rsid w:val="00A6410B"/>
    <w:rsid w:val="00A739D7"/>
    <w:rsid w:val="00B10C30"/>
    <w:rsid w:val="00B806E5"/>
    <w:rsid w:val="00C605B3"/>
    <w:rsid w:val="00D31F4A"/>
    <w:rsid w:val="00D3524C"/>
    <w:rsid w:val="00D655FF"/>
    <w:rsid w:val="00E215DD"/>
    <w:rsid w:val="00E76249"/>
    <w:rsid w:val="00F830B2"/>
    <w:rsid w:val="00F87D41"/>
    <w:rsid w:val="00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92EF"/>
  <w15:chartTrackingRefBased/>
  <w15:docId w15:val="{60D69BAB-33C6-43FB-BC6F-BAFE1ED2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E5"/>
  </w:style>
  <w:style w:type="paragraph" w:styleId="Heading1">
    <w:name w:val="heading 1"/>
    <w:basedOn w:val="Normal"/>
    <w:next w:val="Normal"/>
    <w:link w:val="Heading1Char"/>
    <w:uiPriority w:val="9"/>
    <w:qFormat/>
    <w:rsid w:val="00B806E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6E5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6E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6E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6E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6E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6E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6E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6E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FE"/>
  </w:style>
  <w:style w:type="paragraph" w:styleId="Footer">
    <w:name w:val="footer"/>
    <w:basedOn w:val="Normal"/>
    <w:link w:val="FooterChar"/>
    <w:uiPriority w:val="99"/>
    <w:unhideWhenUsed/>
    <w:rsid w:val="0041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FE"/>
  </w:style>
  <w:style w:type="paragraph" w:styleId="Title">
    <w:name w:val="Title"/>
    <w:basedOn w:val="Normal"/>
    <w:next w:val="Normal"/>
    <w:link w:val="TitleChar"/>
    <w:uiPriority w:val="10"/>
    <w:qFormat/>
    <w:rsid w:val="00B806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6E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7624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06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55FF"/>
  </w:style>
  <w:style w:type="character" w:customStyle="1" w:styleId="Heading1Char">
    <w:name w:val="Heading 1 Char"/>
    <w:basedOn w:val="DefaultParagraphFont"/>
    <w:link w:val="Heading1"/>
    <w:uiPriority w:val="9"/>
    <w:rsid w:val="00B806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6E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6E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6E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6E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6E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6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6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6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6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6E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806E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806E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806E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806E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806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6E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6E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806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06E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806E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06E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6E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6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DDA40258FF423DB2954EDDDDA91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7AF21-B492-48BC-8BE8-46F20FABC9DA}"/>
      </w:docPartPr>
      <w:docPartBody>
        <w:p w:rsidR="00FB6DBF" w:rsidRDefault="00A90966" w:rsidP="00A90966">
          <w:pPr>
            <w:pStyle w:val="6DDDA40258FF423DB2954EDDDDA912A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66"/>
    <w:rsid w:val="00010565"/>
    <w:rsid w:val="000B2605"/>
    <w:rsid w:val="004D1691"/>
    <w:rsid w:val="00A90966"/>
    <w:rsid w:val="00FB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DDA40258FF423DB2954EDDDDA912A6">
    <w:name w:val="6DDDA40258FF423DB2954EDDDDA912A6"/>
    <w:rsid w:val="00A90966"/>
  </w:style>
  <w:style w:type="paragraph" w:customStyle="1" w:styleId="1C722C1A40E6484183C7997912FD8A83">
    <w:name w:val="1C722C1A40E6484183C7997912FD8A83"/>
    <w:rsid w:val="00A90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phase 2</PublishDate>
  <Abstract/>
  <CompanyAddress>The Nights Watch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3A022C-6F82-4CAE-8A84-76AA91328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Artefact Agreement</vt:lpstr>
    </vt:vector>
  </TitlesOfParts>
  <Company>Semester 2 2020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Artefact Agreement</dc:title>
  <dc:subject/>
  <dc:creator>Joshua Want</dc:creator>
  <cp:keywords/>
  <dc:description/>
  <cp:lastModifiedBy>Joshua Want</cp:lastModifiedBy>
  <cp:revision>2</cp:revision>
  <dcterms:created xsi:type="dcterms:W3CDTF">2020-09-17T08:25:00Z</dcterms:created>
  <dcterms:modified xsi:type="dcterms:W3CDTF">2020-09-17T08:25:00Z</dcterms:modified>
</cp:coreProperties>
</file>